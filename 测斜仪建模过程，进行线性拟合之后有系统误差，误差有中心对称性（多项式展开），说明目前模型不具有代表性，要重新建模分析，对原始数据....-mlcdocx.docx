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EAD" w:rsidRDefault="00B05630">
      <w:ins w:id="0" w:author="Microsoft account" w:date="2025-05-15T09:44:00Z">
        <w:r>
          <w:rPr>
            <w:rFonts w:hint="eastAsia"/>
          </w:rPr>
          <w:t>讲测斜仪</w:t>
        </w:r>
      </w:ins>
      <w:ins w:id="1" w:author="Microsoft account" w:date="2025-05-15T09:45:00Z">
        <w:r>
          <w:rPr>
            <w:rFonts w:hint="eastAsia"/>
          </w:rPr>
          <w:t>角度与电压关系视为黑箱模型，通过对</w:t>
        </w:r>
      </w:ins>
      <w:r w:rsidR="00C87EFD">
        <w:t>测斜仪</w:t>
      </w:r>
      <w:ins w:id="2" w:author="Microsoft account" w:date="2025-05-15T09:45:00Z">
        <w:r>
          <w:rPr>
            <w:rFonts w:hint="eastAsia"/>
          </w:rPr>
          <w:t>进行线性</w:t>
        </w:r>
      </w:ins>
      <w:r w:rsidR="00C87EFD">
        <w:t>建模过程</w:t>
      </w:r>
      <w:del w:id="3" w:author="Microsoft account" w:date="2025-05-15T09:45:00Z">
        <w:r w:rsidR="00C87EFD" w:rsidDel="00B05630">
          <w:delText>，</w:delText>
        </w:r>
      </w:del>
      <w:ins w:id="4" w:author="Microsoft account" w:date="2025-05-15T09:45:00Z">
        <w:r>
          <w:rPr>
            <w:rFonts w:hint="eastAsia"/>
          </w:rPr>
          <w:t>发现，</w:t>
        </w:r>
      </w:ins>
      <w:r w:rsidR="00C87EFD">
        <w:t>进行线性拟合之后</w:t>
      </w:r>
      <w:ins w:id="5" w:author="Microsoft account" w:date="2025-05-15T09:44:00Z">
        <w:r>
          <w:rPr>
            <w:rFonts w:hint="eastAsia"/>
          </w:rPr>
          <w:t>发现仍有</w:t>
        </w:r>
      </w:ins>
      <w:proofErr w:type="gramStart"/>
      <w:r w:rsidR="00C87EFD">
        <w:t>有</w:t>
      </w:r>
      <w:proofErr w:type="gramEnd"/>
      <w:r w:rsidR="00C87EFD">
        <w:t>系统误差，</w:t>
      </w:r>
      <w:ins w:id="6" w:author="Microsoft account" w:date="2025-05-15T09:51:00Z">
        <w:r>
          <w:t>说明目前模型不具有代表性，要重新建模分析，</w:t>
        </w:r>
      </w:ins>
      <w:r w:rsidR="00C87EFD">
        <w:t>误差有中心对称性（多项式展开）</w:t>
      </w:r>
      <w:ins w:id="7" w:author="Microsoft account" w:date="2025-05-15T09:26:00Z">
        <w:r w:rsidR="00E17EFF">
          <w:t>，</w:t>
        </w:r>
      </w:ins>
      <w:ins w:id="8" w:author="Microsoft account" w:date="2025-05-15T09:49:00Z">
        <w:r>
          <w:rPr>
            <w:rFonts w:hint="eastAsia"/>
          </w:rPr>
          <w:t>通过显著性检验，</w:t>
        </w:r>
      </w:ins>
      <w:ins w:id="9" w:author="Microsoft account" w:date="2025-05-15T09:50:00Z">
        <w:r>
          <w:rPr>
            <w:rFonts w:hint="eastAsia"/>
          </w:rPr>
          <w:t>分别采用</w:t>
        </w:r>
        <w:r>
          <w:rPr>
            <w:rFonts w:hint="eastAsia"/>
          </w:rPr>
          <w:t>F</w:t>
        </w:r>
        <w:r>
          <w:rPr>
            <w:rFonts w:hint="eastAsia"/>
          </w:rPr>
          <w:t>检验和</w:t>
        </w:r>
        <w:r>
          <w:rPr>
            <w:rFonts w:hint="eastAsia"/>
          </w:rPr>
          <w:t>t</w:t>
        </w:r>
        <w:r>
          <w:rPr>
            <w:rFonts w:hint="eastAsia"/>
          </w:rPr>
          <w:t>检验进行验证，</w:t>
        </w:r>
      </w:ins>
      <w:ins w:id="10" w:author="Microsoft account" w:date="2025-05-15T09:51:00Z">
        <w:r>
          <w:t>对原始数据求导可能三阶模型</w:t>
        </w:r>
        <w:r>
          <w:t>，</w:t>
        </w:r>
      </w:ins>
      <w:ins w:id="11" w:author="Microsoft account" w:date="2025-05-15T09:52:00Z">
        <w:r>
          <w:t>（</w:t>
        </w:r>
      </w:ins>
      <w:ins w:id="12" w:author="Microsoft account" w:date="2025-05-15T09:51:00Z">
        <w:r>
          <w:rPr>
            <w:rFonts w:hint="eastAsia"/>
          </w:rPr>
          <w:t>结合初步</w:t>
        </w:r>
      </w:ins>
      <w:ins w:id="13" w:author="Microsoft account" w:date="2025-05-15T09:26:00Z">
        <w:r w:rsidR="00E17EFF">
          <w:rPr>
            <w:rFonts w:hint="eastAsia"/>
          </w:rPr>
          <w:t>模拟曲线图为仿真验证</w:t>
        </w:r>
      </w:ins>
      <w:r w:rsidR="00C87EFD">
        <w:t>，</w:t>
      </w:r>
      <w:del w:id="14" w:author="Microsoft account" w:date="2025-05-15T09:51:00Z">
        <w:r w:rsidR="00C87EFD" w:rsidDel="00B05630">
          <w:delText>说明目前模型不具有代表性，要重新建模分析，对原始数据求导可能三阶模型</w:delText>
        </w:r>
      </w:del>
      <w:r w:rsidR="00C87EFD">
        <w:t>，然后画了一个不带常数项的</w:t>
      </w:r>
      <w:proofErr w:type="gramStart"/>
      <w:r w:rsidR="00C87EFD">
        <w:t>三阶图说明</w:t>
      </w:r>
      <w:proofErr w:type="gramEnd"/>
      <w:r w:rsidR="00C87EFD">
        <w:t>模型可能代表误差曲线（预实验）</w:t>
      </w:r>
      <w:ins w:id="15" w:author="Microsoft account" w:date="2025-05-15T09:52:00Z">
        <w:r>
          <w:t>）</w:t>
        </w:r>
      </w:ins>
    </w:p>
    <w:p w:rsidR="00202EAD" w:rsidRDefault="00C87EFD">
      <w:r>
        <w:t>对于误差模型分析</w:t>
      </w:r>
      <w:r>
        <w:t>:</w:t>
      </w:r>
      <w:ins w:id="16" w:author="Microsoft account" w:date="2025-05-15T10:55:00Z">
        <w:r w:rsidR="005B14D9">
          <w:t>（</w:t>
        </w:r>
        <w:r w:rsidR="005B14D9">
          <w:rPr>
            <w:rFonts w:hint="eastAsia"/>
          </w:rPr>
          <w:t>拟合过程分析</w:t>
        </w:r>
        <w:r w:rsidR="005B14D9">
          <w:t>）</w:t>
        </w:r>
      </w:ins>
    </w:p>
    <w:p w:rsidR="00202EAD" w:rsidRDefault="00C87EFD">
      <w:r>
        <w:t>泰勒</w:t>
      </w:r>
      <w:r>
        <w:t>:</w:t>
      </w:r>
    </w:p>
    <w:p w:rsidR="00202EAD" w:rsidRDefault="00C87EFD">
      <w:r>
        <w:t>三阶的，不要偶次项，合并同类项之后要</w:t>
      </w:r>
      <w:r>
        <w:t>k1</w:t>
      </w:r>
      <w:r>
        <w:t>和</w:t>
      </w:r>
      <w:r>
        <w:t>k2,mse,r²</w:t>
      </w:r>
      <w:r>
        <w:t>，拟合图，拟合曲线</w:t>
      </w:r>
      <w:proofErr w:type="gramStart"/>
      <w:r>
        <w:t>源数据</w:t>
      </w:r>
      <w:proofErr w:type="gramEnd"/>
      <w:r>
        <w:t>误差图。（散点图和直方图）普遍性，</w:t>
      </w:r>
      <w:r>
        <w:t>k1,k2</w:t>
      </w:r>
      <w:r>
        <w:t>比值分析看权重。</w:t>
      </w:r>
    </w:p>
    <w:p w:rsidR="00202EAD" w:rsidRDefault="00C87EFD">
      <w:r>
        <w:t>一阶的两个代码都要要数据，合并同类项之后要</w:t>
      </w:r>
      <w:r>
        <w:t>k</w:t>
      </w:r>
      <w:r>
        <w:t>，</w:t>
      </w:r>
      <w:proofErr w:type="spellStart"/>
      <w:r>
        <w:t>mse</w:t>
      </w:r>
      <w:proofErr w:type="spellEnd"/>
      <w:r>
        <w:t>，</w:t>
      </w:r>
      <w:r>
        <w:t>r²</w:t>
      </w:r>
      <w:r>
        <w:t>，拟合图，拟合曲线</w:t>
      </w:r>
      <w:proofErr w:type="gramStart"/>
      <w:r>
        <w:t>源数据</w:t>
      </w:r>
      <w:proofErr w:type="gramEnd"/>
      <w:r>
        <w:t>误差图（散点图和直方图）特殊性，小角度符合</w:t>
      </w:r>
    </w:p>
    <w:p w:rsidR="00202EAD" w:rsidRDefault="00C87EFD">
      <w:r>
        <w:t>对于原始数据建三阶模型</w:t>
      </w:r>
    </w:p>
    <w:p w:rsidR="00202EAD" w:rsidRDefault="00C87EFD">
      <w:r>
        <w:t>画一阶两组</w:t>
      </w:r>
      <w:r>
        <w:t>r²</w:t>
      </w:r>
      <w:r>
        <w:t>差和三阶两组</w:t>
      </w:r>
      <w:r>
        <w:t>r²</w:t>
      </w:r>
      <w:r>
        <w:t>差以及系数</w:t>
      </w:r>
      <w:r>
        <w:t>k</w:t>
      </w:r>
      <w:r>
        <w:t>所占比重两个方面确定我的最终模型</w:t>
      </w:r>
    </w:p>
    <w:p w:rsidR="00202EAD" w:rsidRDefault="00C87EFD">
      <w:r>
        <w:t>最终确定的模型全范围随机采样，蒙特卡洛抽样区间取残差分布进行抽样</w:t>
      </w:r>
      <w:r>
        <w:t>10</w:t>
      </w:r>
      <w:r>
        <w:t>的八次方，评</w:t>
      </w:r>
      <w:r>
        <w:t>k</w:t>
      </w:r>
      <w:r>
        <w:t>，取</w:t>
      </w:r>
      <w:r>
        <w:t>k</w:t>
      </w:r>
      <w:r>
        <w:t>范围，多次模拟直到</w:t>
      </w:r>
      <w:r>
        <w:t>k</w:t>
      </w:r>
      <w:r>
        <w:t>的变动可以接受为止</w:t>
      </w:r>
    </w:p>
    <w:p w:rsidR="00202EAD" w:rsidRDefault="00C87EFD">
      <w:r>
        <w:t>选几百组</w:t>
      </w:r>
      <w:r>
        <w:t>k</w:t>
      </w:r>
      <w:r>
        <w:t>画曲线形成带</w:t>
      </w:r>
    </w:p>
    <w:p w:rsidR="00202EAD" w:rsidRDefault="00C87EFD">
      <w:r>
        <w:t>结论</w:t>
      </w:r>
      <w:r>
        <w:t>:</w:t>
      </w:r>
      <w:r>
        <w:t>三阶模型，一定范围内线性近似，结果不确定度分析。</w:t>
      </w:r>
    </w:p>
    <w:p w:rsidR="00202EAD" w:rsidRDefault="00C87EFD">
      <w:r>
        <w:t>对于三阶，为奇函数没有偶次项和导数为常数。</w:t>
      </w:r>
    </w:p>
    <w:p w:rsidR="00202EAD" w:rsidRDefault="00C87EFD">
      <w:r>
        <w:t>激光小角度测量仪（</w:t>
      </w:r>
      <w:r>
        <w:t>±5°</w:t>
      </w:r>
      <w:r>
        <w:t>）</w:t>
      </w:r>
    </w:p>
    <w:p w:rsidR="00202EAD" w:rsidRDefault="00C87EFD">
      <w:r>
        <w:t>两个点三个点离散，随机性大，拟合差距比较大，公式数据</w:t>
      </w:r>
    </w:p>
    <w:p w:rsidR="00202EAD" w:rsidRDefault="00C87EFD">
      <w:r>
        <w:t>对于图像</w:t>
      </w:r>
      <w:r>
        <w:t>±5</w:t>
      </w:r>
      <w:r>
        <w:t>要说明区间。</w:t>
      </w:r>
    </w:p>
    <w:p w:rsidR="00202EAD" w:rsidRDefault="00C87EFD">
      <w:pPr>
        <w:rPr>
          <w:ins w:id="17" w:author="Microsoft account" w:date="2025-05-15T10:55:00Z"/>
        </w:rPr>
      </w:pPr>
      <w:r>
        <w:t>对直方图进行分析看它是什么分布，曲线函数。</w:t>
      </w:r>
    </w:p>
    <w:p w:rsidR="005B14D9" w:rsidRDefault="005B14D9">
      <w:pPr>
        <w:rPr>
          <w:ins w:id="18" w:author="Microsoft account" w:date="2025-05-15T10:59:00Z"/>
        </w:rPr>
      </w:pPr>
      <w:ins w:id="19" w:author="Microsoft account" w:date="2025-05-15T10:55:00Z">
        <w:r>
          <w:rPr>
            <w:rFonts w:hint="eastAsia"/>
          </w:rPr>
          <w:t>结论，</w:t>
        </w:r>
      </w:ins>
      <w:ins w:id="20" w:author="Microsoft account" w:date="2025-05-15T10:56:00Z">
        <w:r>
          <w:rPr>
            <w:rFonts w:hint="eastAsia"/>
          </w:rPr>
          <w:t>进行了什么检验发现多项式模型的合理性、进行拟合分析给出权重的关系</w:t>
        </w:r>
      </w:ins>
      <w:ins w:id="21" w:author="Microsoft account" w:date="2025-05-15T11:02:00Z">
        <w:r w:rsidR="00C87EFD">
          <w:rPr>
            <w:rFonts w:hint="eastAsia"/>
          </w:rPr>
          <w:t>，发现小角度范围内线性近似的合理性</w:t>
        </w:r>
      </w:ins>
      <w:ins w:id="22" w:author="Microsoft account" w:date="2025-05-15T10:56:00Z">
        <w:r>
          <w:rPr>
            <w:rFonts w:hint="eastAsia"/>
          </w:rPr>
          <w:t>，通过</w:t>
        </w:r>
      </w:ins>
      <w:ins w:id="23" w:author="Microsoft account" w:date="2025-05-15T10:57:00Z">
        <w:r>
          <w:rPr>
            <w:rFonts w:hint="eastAsia"/>
          </w:rPr>
          <w:t>残差统计进行模特卡洛模拟，</w:t>
        </w:r>
      </w:ins>
      <w:ins w:id="24" w:author="Microsoft account" w:date="2025-05-15T10:58:00Z">
        <w:r>
          <w:rPr>
            <w:rFonts w:hint="eastAsia"/>
          </w:rPr>
          <w:t>给出</w:t>
        </w:r>
      </w:ins>
      <w:ins w:id="25" w:author="Microsoft account" w:date="2025-05-15T11:03:00Z">
        <w:r w:rsidR="00C87EFD">
          <w:rPr>
            <w:rFonts w:hint="eastAsia"/>
          </w:rPr>
          <w:t>三阶的</w:t>
        </w:r>
      </w:ins>
      <w:ins w:id="26" w:author="Microsoft account" w:date="2025-05-15T10:58:00Z">
        <w:r>
          <w:rPr>
            <w:rFonts w:hint="eastAsia"/>
          </w:rPr>
          <w:t>结果。</w:t>
        </w:r>
      </w:ins>
      <w:ins w:id="27" w:author="Microsoft account" w:date="2025-05-15T11:03:00Z">
        <w:r w:rsidR="00C87EFD">
          <w:rPr>
            <w:rFonts w:hint="eastAsia"/>
          </w:rPr>
          <w:t>对</w:t>
        </w:r>
      </w:ins>
      <w:ins w:id="28" w:author="Microsoft account" w:date="2025-05-15T10:59:00Z">
        <w:r>
          <w:rPr>
            <w:rFonts w:hint="eastAsia"/>
          </w:rPr>
          <w:t>小角度</w:t>
        </w:r>
      </w:ins>
      <w:ins w:id="29" w:author="Microsoft account" w:date="2025-05-15T11:03:00Z">
        <w:r w:rsidR="00C87EFD">
          <w:rPr>
            <w:rFonts w:hint="eastAsia"/>
          </w:rPr>
          <w:t>进行</w:t>
        </w:r>
      </w:ins>
      <w:ins w:id="30" w:author="Microsoft account" w:date="2025-05-15T10:59:00Z">
        <w:r>
          <w:rPr>
            <w:rFonts w:hint="eastAsia"/>
          </w:rPr>
          <w:t>拟合的</w:t>
        </w:r>
        <w:bookmarkStart w:id="31" w:name="_GoBack"/>
        <w:bookmarkEnd w:id="31"/>
        <w:r>
          <w:rPr>
            <w:rFonts w:hint="eastAsia"/>
          </w:rPr>
          <w:t>性，进行了蒙卡模拟，给出结论与</w:t>
        </w:r>
        <w:r>
          <w:rPr>
            <w:rFonts w:hint="eastAsia"/>
          </w:rPr>
          <w:t>gum</w:t>
        </w:r>
        <w:r>
          <w:rPr>
            <w:rFonts w:hint="eastAsia"/>
          </w:rPr>
          <w:t>进行比较。</w:t>
        </w:r>
      </w:ins>
    </w:p>
    <w:p w:rsidR="005B14D9" w:rsidRDefault="005B14D9">
      <w:pPr>
        <w:rPr>
          <w:ins w:id="32" w:author="Microsoft account" w:date="2025-05-15T09:56:00Z"/>
          <w:rFonts w:hint="eastAsia"/>
        </w:rPr>
      </w:pPr>
    </w:p>
    <w:p w:rsidR="00B05630" w:rsidRDefault="00B05630">
      <w:pPr>
        <w:rPr>
          <w:ins w:id="33" w:author="Microsoft account" w:date="2025-05-15T09:56:00Z"/>
        </w:rPr>
      </w:pPr>
    </w:p>
    <w:p w:rsidR="00B05630" w:rsidRDefault="00B05630">
      <w:pPr>
        <w:rPr>
          <w:ins w:id="34" w:author="Microsoft account" w:date="2025-05-15T09:57:00Z"/>
        </w:rPr>
      </w:pPr>
      <w:ins w:id="35" w:author="Microsoft account" w:date="2025-05-15T09:56:00Z">
        <w:r>
          <w:rPr>
            <w:rFonts w:hint="eastAsia"/>
          </w:rPr>
          <w:t>需要</w:t>
        </w:r>
      </w:ins>
      <w:ins w:id="36" w:author="Microsoft account" w:date="2025-05-15T09:57:00Z">
        <w:r w:rsidR="0062545B">
          <w:rPr>
            <w:rFonts w:hint="eastAsia"/>
          </w:rPr>
          <w:t>注意</w:t>
        </w:r>
      </w:ins>
      <w:ins w:id="37" w:author="Microsoft account" w:date="2025-05-15T09:56:00Z">
        <w:r>
          <w:rPr>
            <w:rFonts w:hint="eastAsia"/>
          </w:rPr>
          <w:t>的问题</w:t>
        </w:r>
      </w:ins>
    </w:p>
    <w:p w:rsidR="0062545B" w:rsidRDefault="0062545B" w:rsidP="0062545B">
      <w:pPr>
        <w:pStyle w:val="ListParagraph"/>
        <w:numPr>
          <w:ilvl w:val="0"/>
          <w:numId w:val="2"/>
        </w:numPr>
        <w:rPr>
          <w:ins w:id="38" w:author="Microsoft account" w:date="2025-05-15T09:58:00Z"/>
        </w:rPr>
        <w:pPrChange w:id="39" w:author="Microsoft account" w:date="2025-05-15T09:58:00Z">
          <w:pPr/>
        </w:pPrChange>
      </w:pPr>
      <w:ins w:id="40" w:author="Microsoft account" w:date="2025-05-15T09:57:00Z">
        <w:r>
          <w:rPr>
            <w:rFonts w:hint="eastAsia"/>
          </w:rPr>
          <w:t>多项式检验</w:t>
        </w:r>
      </w:ins>
    </w:p>
    <w:p w:rsidR="0062545B" w:rsidRDefault="0062545B" w:rsidP="0062545B">
      <w:pPr>
        <w:pStyle w:val="ListParagraph"/>
        <w:rPr>
          <w:ins w:id="41" w:author="Microsoft account" w:date="2025-05-15T09:58:00Z"/>
          <w:rFonts w:hint="eastAsia"/>
        </w:rPr>
      </w:pPr>
      <w:ins w:id="42" w:author="Microsoft account" w:date="2025-05-15T09:58:00Z">
        <w:r>
          <w:rPr>
            <w:rFonts w:hint="eastAsia"/>
          </w:rPr>
          <w:t>多项式</w:t>
        </w:r>
        <w:r>
          <w:rPr>
            <w:rFonts w:hint="eastAsia"/>
          </w:rPr>
          <w:t>显著性检验</w:t>
        </w:r>
        <w:r>
          <w:rPr>
            <w:rFonts w:hint="eastAsia"/>
          </w:rPr>
          <w:t>方法</w:t>
        </w:r>
      </w:ins>
    </w:p>
    <w:p w:rsidR="0062545B" w:rsidRDefault="0062545B" w:rsidP="0062545B">
      <w:pPr>
        <w:pStyle w:val="ListParagraph"/>
        <w:rPr>
          <w:ins w:id="43" w:author="Microsoft account" w:date="2025-05-15T09:58:00Z"/>
          <w:rFonts w:hint="eastAsia"/>
        </w:rPr>
      </w:pPr>
      <w:ins w:id="44" w:author="Microsoft account" w:date="2025-05-15T09:58:00Z">
        <w:r>
          <w:rPr>
            <w:rFonts w:hint="eastAsia"/>
          </w:rPr>
          <w:t>原理：通过检验多项式模型中各项系数的显著性，判断这些项是否对因变量有显著影响。如果某些项的系数不显著，说明这些项可能不需要包含在模型中。</w:t>
        </w:r>
      </w:ins>
    </w:p>
    <w:p w:rsidR="0062545B" w:rsidRDefault="0062545B" w:rsidP="0062545B">
      <w:pPr>
        <w:pStyle w:val="ListParagraph"/>
        <w:rPr>
          <w:ins w:id="45" w:author="Microsoft account" w:date="2025-05-15T09:58:00Z"/>
        </w:rPr>
      </w:pPr>
      <w:ins w:id="46" w:author="Microsoft account" w:date="2025-05-15T09:58:00Z">
        <w:r>
          <w:rPr>
            <w:rFonts w:hint="eastAsia"/>
          </w:rPr>
          <w:t>方法</w:t>
        </w:r>
        <w:r>
          <w:t xml:space="preserve">t </w:t>
        </w:r>
        <w:r>
          <w:rPr>
            <w:rFonts w:hint="eastAsia"/>
          </w:rPr>
          <w:t>检验：对于多项式模型</w:t>
        </w:r>
        <w:r>
          <w:rPr>
            <w:rFonts w:hint="eastAsia"/>
          </w:rPr>
          <w:t> </w:t>
        </w:r>
        <w:r>
          <w:t>y=a0+a1x+a2x2+</w:t>
        </w:r>
        <w:r>
          <w:rPr>
            <w:rFonts w:ascii="MS Gothic" w:hAnsi="MS Gothic" w:cs="MS Gothic"/>
          </w:rPr>
          <w:t>⋯</w:t>
        </w:r>
        <w:r>
          <w:t>+</w:t>
        </w:r>
        <w:proofErr w:type="spellStart"/>
        <w:r>
          <w:t>anxny</w:t>
        </w:r>
        <w:proofErr w:type="spellEnd"/>
        <w:r>
          <w:t>=a0</w:t>
        </w:r>
        <w:r>
          <w:rPr>
            <w:rFonts w:ascii="Calibri" w:hAnsi="Calibri" w:cs="Calibri"/>
          </w:rPr>
          <w:t>​</w:t>
        </w:r>
        <w:r>
          <w:t>+a1</w:t>
        </w:r>
        <w:r>
          <w:rPr>
            <w:rFonts w:ascii="Calibri" w:hAnsi="Calibri" w:cs="Calibri"/>
          </w:rPr>
          <w:t>​</w:t>
        </w:r>
        <w:r>
          <w:t>x+a2</w:t>
        </w:r>
        <w:r>
          <w:rPr>
            <w:rFonts w:ascii="Calibri" w:hAnsi="Calibri" w:cs="Calibri"/>
          </w:rPr>
          <w:t>​</w:t>
        </w:r>
        <w:r>
          <w:t>x2+</w:t>
        </w:r>
        <w:r>
          <w:rPr>
            <w:rFonts w:ascii="MS Gothic" w:hAnsi="MS Gothic" w:cs="MS Gothic"/>
          </w:rPr>
          <w:t>⋯</w:t>
        </w:r>
        <w:r>
          <w:t>+an</w:t>
        </w:r>
        <w:r>
          <w:rPr>
            <w:rFonts w:ascii="Calibri" w:hAnsi="Calibri" w:cs="Calibri"/>
          </w:rPr>
          <w:t>​</w:t>
        </w:r>
        <w:proofErr w:type="spellStart"/>
        <w:r>
          <w:t>xn</w:t>
        </w:r>
        <w:proofErr w:type="spellEnd"/>
        <w:r>
          <w:rPr>
            <w:rFonts w:hint="eastAsia"/>
          </w:rPr>
          <w:t>，可以对每个系数</w:t>
        </w:r>
        <w:r>
          <w:rPr>
            <w:rFonts w:hint="eastAsia"/>
          </w:rPr>
          <w:t> </w:t>
        </w:r>
        <w:proofErr w:type="spellStart"/>
        <w:r>
          <w:t>ajaj</w:t>
        </w:r>
        <w:proofErr w:type="spellEnd"/>
        <w:r>
          <w:t>​</w:t>
        </w:r>
        <w:r>
          <w:rPr>
            <w:rFonts w:hint="eastAsia"/>
          </w:rPr>
          <w:t>（</w:t>
        </w:r>
        <w:r>
          <w:t>j=0,1,</w:t>
        </w:r>
        <w:r>
          <w:rPr>
            <w:rFonts w:ascii="MS Gothic" w:hAnsi="MS Gothic" w:cs="MS Gothic"/>
          </w:rPr>
          <w:t>⋯</w:t>
        </w:r>
        <w:r>
          <w:rPr>
            <w:rFonts w:ascii="Calibri" w:hAnsi="Calibri" w:cs="Calibri"/>
          </w:rPr>
          <w:t> </w:t>
        </w:r>
        <w:r>
          <w:t>,</w:t>
        </w:r>
        <w:proofErr w:type="spellStart"/>
        <w:r>
          <w:t>nj</w:t>
        </w:r>
        <w:proofErr w:type="spellEnd"/>
        <w:r>
          <w:t>=0,1,</w:t>
        </w:r>
        <w:r>
          <w:rPr>
            <w:rFonts w:ascii="MS Gothic" w:hAnsi="MS Gothic" w:cs="MS Gothic"/>
          </w:rPr>
          <w:t>⋯</w:t>
        </w:r>
        <w:r>
          <w:t>,n</w:t>
        </w:r>
        <w:r>
          <w:rPr>
            <w:rFonts w:hint="eastAsia"/>
          </w:rPr>
          <w:t>）进行</w:t>
        </w:r>
        <w:r>
          <w:t xml:space="preserve"> t </w:t>
        </w:r>
        <w:r>
          <w:rPr>
            <w:rFonts w:hint="eastAsia"/>
          </w:rPr>
          <w:t>检验。原假设</w:t>
        </w:r>
        <w:r>
          <w:rPr>
            <w:rFonts w:hint="eastAsia"/>
          </w:rPr>
          <w:t> </w:t>
        </w:r>
        <w:r>
          <w:t>H0:</w:t>
        </w:r>
        <w:proofErr w:type="gramStart"/>
        <w:r>
          <w:t>aj=</w:t>
        </w:r>
        <w:proofErr w:type="gramEnd"/>
        <w:r>
          <w:t>0H0​:</w:t>
        </w:r>
        <w:proofErr w:type="spellStart"/>
        <w:r>
          <w:t>aj</w:t>
        </w:r>
        <w:proofErr w:type="spellEnd"/>
        <w:r>
          <w:t>​=0</w:t>
        </w:r>
        <w:r>
          <w:rPr>
            <w:rFonts w:hint="eastAsia"/>
          </w:rPr>
          <w:t>，备择假设</w:t>
        </w:r>
        <w:r>
          <w:rPr>
            <w:rFonts w:hint="eastAsia"/>
          </w:rPr>
          <w:t> </w:t>
        </w:r>
        <w:r>
          <w:t>H1:aj</w:t>
        </w:r>
        <w:r>
          <w:rPr>
            <w:rFonts w:hint="eastAsia"/>
          </w:rPr>
          <w:t>≠</w:t>
        </w:r>
        <w:r>
          <w:t>0H1​:</w:t>
        </w:r>
        <w:proofErr w:type="spellStart"/>
        <w:r>
          <w:t>aj</w:t>
        </w:r>
        <w:proofErr w:type="spellEnd"/>
        <w:r>
          <w:t>​</w:t>
        </w:r>
        <w:r>
          <w:rPr>
            <w:rFonts w:hint="eastAsia"/>
          </w:rPr>
          <w:t></w:t>
        </w:r>
        <w:r>
          <w:t>=0</w:t>
        </w:r>
        <w:r>
          <w:rPr>
            <w:rFonts w:hint="eastAsia"/>
          </w:rPr>
          <w:t>。如果</w:t>
        </w:r>
        <w:r>
          <w:t xml:space="preserve"> t </w:t>
        </w:r>
        <w:r>
          <w:rPr>
            <w:rFonts w:hint="eastAsia"/>
          </w:rPr>
          <w:t>检验的</w:t>
        </w:r>
        <w:r>
          <w:t xml:space="preserve"> p </w:t>
        </w:r>
        <w:r>
          <w:rPr>
            <w:rFonts w:hint="eastAsia"/>
          </w:rPr>
          <w:t>值小于给定的显著性水平（通常为</w:t>
        </w:r>
        <w:r>
          <w:t xml:space="preserve"> 0.05</w:t>
        </w:r>
        <w:r>
          <w:rPr>
            <w:rFonts w:hint="eastAsia"/>
          </w:rPr>
          <w:t>），则拒绝原假设，认为该系数显著不为</w:t>
        </w:r>
        <w:r>
          <w:t xml:space="preserve"> 0</w:t>
        </w:r>
        <w:r>
          <w:rPr>
            <w:rFonts w:hint="eastAsia"/>
          </w:rPr>
          <w:t>，即对应的项对因变量有显著影响。</w:t>
        </w:r>
      </w:ins>
    </w:p>
    <w:p w:rsidR="0062545B" w:rsidRDefault="0062545B" w:rsidP="0062545B">
      <w:pPr>
        <w:pStyle w:val="ListParagraph"/>
        <w:rPr>
          <w:ins w:id="47" w:author="Microsoft account" w:date="2025-05-15T09:58:00Z"/>
        </w:rPr>
        <w:pPrChange w:id="48" w:author="Microsoft account" w:date="2025-05-15T09:58:00Z">
          <w:pPr/>
        </w:pPrChange>
      </w:pPr>
      <w:ins w:id="49" w:author="Microsoft account" w:date="2025-05-15T09:58:00Z">
        <w:r>
          <w:t xml:space="preserve">F </w:t>
        </w:r>
        <w:r>
          <w:rPr>
            <w:rFonts w:hint="eastAsia"/>
          </w:rPr>
          <w:t>检验：用于检验整个多项式模型的显著性。原假设</w:t>
        </w:r>
        <w:r>
          <w:rPr>
            <w:rFonts w:hint="eastAsia"/>
          </w:rPr>
          <w:t> </w:t>
        </w:r>
        <w:r>
          <w:t>H0:a1=a2=</w:t>
        </w:r>
        <w:r>
          <w:rPr>
            <w:rFonts w:ascii="MS Gothic" w:hAnsi="MS Gothic" w:cs="MS Gothic"/>
          </w:rPr>
          <w:t>⋯</w:t>
        </w:r>
        <w:r>
          <w:t>=an=</w:t>
        </w:r>
        <w:proofErr w:type="gramStart"/>
        <w:r>
          <w:t>0H0</w:t>
        </w:r>
        <w:r>
          <w:rPr>
            <w:rFonts w:ascii="Calibri" w:hAnsi="Calibri" w:cs="Calibri"/>
          </w:rPr>
          <w:t>​</w:t>
        </w:r>
        <w:r>
          <w:t>:</w:t>
        </w:r>
        <w:proofErr w:type="gramEnd"/>
        <w:r>
          <w:t>a1</w:t>
        </w:r>
        <w:r>
          <w:rPr>
            <w:rFonts w:ascii="Calibri" w:hAnsi="Calibri" w:cs="Calibri"/>
          </w:rPr>
          <w:t>​</w:t>
        </w:r>
        <w:r>
          <w:t>=a2</w:t>
        </w:r>
        <w:r>
          <w:rPr>
            <w:rFonts w:ascii="Calibri" w:hAnsi="Calibri" w:cs="Calibri"/>
          </w:rPr>
          <w:t>​</w:t>
        </w:r>
        <w:r>
          <w:t>=</w:t>
        </w:r>
        <w:r>
          <w:rPr>
            <w:rFonts w:ascii="MS Gothic" w:hAnsi="MS Gothic" w:cs="MS Gothic"/>
          </w:rPr>
          <w:t>⋯</w:t>
        </w:r>
        <w:r>
          <w:t>=an</w:t>
        </w:r>
        <w:r>
          <w:rPr>
            <w:rFonts w:ascii="Calibri" w:hAnsi="Calibri" w:cs="Calibri"/>
          </w:rPr>
          <w:t>​</w:t>
        </w:r>
        <w:r>
          <w:t>=0</w:t>
        </w:r>
        <w:r>
          <w:rPr>
            <w:rFonts w:hint="eastAsia"/>
          </w:rPr>
          <w:t>，备择假设</w:t>
        </w:r>
        <w:r>
          <w:rPr>
            <w:rFonts w:hint="eastAsia"/>
          </w:rPr>
          <w:t> </w:t>
        </w:r>
        <w:r>
          <w:t>H1H1​</w:t>
        </w:r>
        <w:r>
          <w:rPr>
            <w:rFonts w:hint="eastAsia"/>
          </w:rPr>
          <w:t>：至少有一个</w:t>
        </w:r>
        <w:r>
          <w:rPr>
            <w:rFonts w:hint="eastAsia"/>
          </w:rPr>
          <w:t> </w:t>
        </w:r>
        <w:proofErr w:type="spellStart"/>
        <w:r>
          <w:t>aj</w:t>
        </w:r>
        <w:proofErr w:type="spellEnd"/>
        <w:r>
          <w:rPr>
            <w:rFonts w:hint="eastAsia"/>
          </w:rPr>
          <w:t>≠</w:t>
        </w:r>
        <w:r>
          <w:t>0aj​</w:t>
        </w:r>
        <w:r>
          <w:rPr>
            <w:rFonts w:hint="eastAsia"/>
          </w:rPr>
          <w:t></w:t>
        </w:r>
        <w:r>
          <w:t>=0</w:t>
        </w:r>
        <w:r>
          <w:rPr>
            <w:rFonts w:hint="eastAsia"/>
          </w:rPr>
          <w:t>（</w:t>
        </w:r>
        <w:r>
          <w:t>j=1,</w:t>
        </w:r>
        <w:r>
          <w:rPr>
            <w:rFonts w:ascii="MS Gothic" w:hAnsi="MS Gothic" w:cs="MS Gothic"/>
          </w:rPr>
          <w:t>⋯</w:t>
        </w:r>
        <w:r>
          <w:rPr>
            <w:rFonts w:ascii="Calibri" w:hAnsi="Calibri" w:cs="Calibri"/>
          </w:rPr>
          <w:t> </w:t>
        </w:r>
        <w:r>
          <w:t>,</w:t>
        </w:r>
        <w:proofErr w:type="spellStart"/>
        <w:r>
          <w:t>nj</w:t>
        </w:r>
        <w:proofErr w:type="spellEnd"/>
        <w:r>
          <w:t>=1,</w:t>
        </w:r>
        <w:r>
          <w:rPr>
            <w:rFonts w:ascii="MS Gothic" w:hAnsi="MS Gothic" w:cs="MS Gothic"/>
          </w:rPr>
          <w:t>⋯</w:t>
        </w:r>
        <w:r>
          <w:t>,n</w:t>
        </w:r>
        <w:r>
          <w:rPr>
            <w:rFonts w:hint="eastAsia"/>
          </w:rPr>
          <w:t>）。如果</w:t>
        </w:r>
        <w:r>
          <w:t xml:space="preserve"> F </w:t>
        </w:r>
        <w:r>
          <w:rPr>
            <w:rFonts w:hint="eastAsia"/>
          </w:rPr>
          <w:t>检验的</w:t>
        </w:r>
        <w:r>
          <w:t xml:space="preserve"> p </w:t>
        </w:r>
        <w:r>
          <w:rPr>
            <w:rFonts w:hint="eastAsia"/>
          </w:rPr>
          <w:t>值小于给定的显著性水平，则拒绝原假设，认为多项式模型整体是显著的。</w:t>
        </w:r>
      </w:ins>
    </w:p>
    <w:p w:rsidR="0062545B" w:rsidRDefault="0062545B" w:rsidP="0062545B">
      <w:pPr>
        <w:pStyle w:val="ListParagraph"/>
        <w:rPr>
          <w:ins w:id="50" w:author="Microsoft account" w:date="2025-05-15T09:56:00Z"/>
          <w:rFonts w:hint="eastAsia"/>
        </w:rPr>
        <w:pPrChange w:id="51" w:author="Microsoft account" w:date="2025-05-15T09:58:00Z">
          <w:pPr/>
        </w:pPrChange>
      </w:pPr>
    </w:p>
    <w:p w:rsidR="00B05630" w:rsidRDefault="0062545B" w:rsidP="0062545B">
      <w:pPr>
        <w:rPr>
          <w:ins w:id="52" w:author="Microsoft account" w:date="2025-05-15T09:56:00Z"/>
        </w:rPr>
        <w:pPrChange w:id="53" w:author="Microsoft account" w:date="2025-05-15T09:59:00Z">
          <w:pPr/>
        </w:pPrChange>
      </w:pPr>
      <w:ins w:id="54" w:author="Microsoft account" w:date="2025-05-15T09:59:00Z">
        <w:r>
          <w:rPr>
            <w:rFonts w:hint="eastAsia"/>
          </w:rPr>
          <w:tab/>
          <w:t>2</w:t>
        </w:r>
        <w:r>
          <w:rPr>
            <w:rFonts w:hint="eastAsia"/>
          </w:rPr>
          <w:t>，</w:t>
        </w:r>
      </w:ins>
      <w:ins w:id="55" w:author="Microsoft account" w:date="2025-05-15T09:56:00Z">
        <w:r>
          <w:rPr>
            <w:rFonts w:hint="eastAsia"/>
          </w:rPr>
          <w:t>常数项的占比，</w:t>
        </w:r>
      </w:ins>
    </w:p>
    <w:p w:rsidR="0062545B" w:rsidRPr="0062545B" w:rsidRDefault="0062545B" w:rsidP="0062545B">
      <w:pPr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293266"/>
        <w:spacing w:before="100" w:beforeAutospacing="1" w:after="100" w:afterAutospacing="1" w:line="420" w:lineRule="atLeast"/>
        <w:ind w:left="0"/>
        <w:rPr>
          <w:ins w:id="56" w:author="Microsoft account" w:date="2025-05-15T09:56:00Z"/>
          <w:rFonts w:ascii="微软雅黑" w:eastAsia="微软雅黑" w:hAnsi="微软雅黑" w:cs="Times New Roman"/>
          <w:color w:val="CDD5FF"/>
          <w:sz w:val="21"/>
          <w:szCs w:val="21"/>
        </w:rPr>
      </w:pPr>
      <w:ins w:id="57" w:author="Microsoft account" w:date="2025-05-15T09:56:00Z">
        <w:r>
          <w:rPr>
            <w:rFonts w:hint="eastAsia"/>
          </w:rPr>
          <w:t>常数</w:t>
        </w:r>
        <w:proofErr w:type="gramStart"/>
        <w:r>
          <w:rPr>
            <w:rFonts w:hint="eastAsia"/>
          </w:rPr>
          <w:t>项产生</w:t>
        </w:r>
        <w:proofErr w:type="gramEnd"/>
        <w:r>
          <w:rPr>
            <w:rFonts w:hint="eastAsia"/>
          </w:rPr>
          <w:t>的原因：</w:t>
        </w:r>
        <w:r w:rsidRPr="0062545B">
          <w:rPr>
            <w:rFonts w:ascii="微软雅黑" w:eastAsia="微软雅黑" w:hAnsi="微软雅黑" w:cs="Times New Roman" w:hint="eastAsia"/>
            <w:b/>
            <w:bCs/>
            <w:color w:val="CDD5FF"/>
            <w:sz w:val="21"/>
            <w:szCs w:val="21"/>
            <w:bdr w:val="single" w:sz="2" w:space="0" w:color="auto" w:frame="1"/>
          </w:rPr>
          <w:t>材料性能变化</w:t>
        </w:r>
      </w:ins>
    </w:p>
    <w:p w:rsidR="0062545B" w:rsidRPr="0062545B" w:rsidRDefault="0062545B" w:rsidP="0062545B">
      <w:pPr>
        <w:numPr>
          <w:ilvl w:val="1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293266"/>
        <w:spacing w:before="100" w:beforeAutospacing="1" w:after="100" w:afterAutospacing="1" w:line="420" w:lineRule="atLeast"/>
        <w:ind w:left="0"/>
        <w:rPr>
          <w:ins w:id="58" w:author="Microsoft account" w:date="2025-05-15T09:56:00Z"/>
          <w:rFonts w:ascii="微软雅黑" w:eastAsia="微软雅黑" w:hAnsi="微软雅黑" w:cs="Times New Roman" w:hint="eastAsia"/>
          <w:color w:val="CDD5FF"/>
          <w:sz w:val="21"/>
          <w:szCs w:val="21"/>
        </w:rPr>
      </w:pPr>
      <w:ins w:id="59" w:author="Microsoft account" w:date="2025-05-15T09:56:00Z">
        <w:r w:rsidRPr="0062545B">
          <w:rPr>
            <w:rFonts w:ascii="微软雅黑" w:eastAsia="微软雅黑" w:hAnsi="微软雅黑" w:cs="Times New Roman" w:hint="eastAsia"/>
            <w:color w:val="CDD5FF"/>
            <w:sz w:val="21"/>
            <w:szCs w:val="21"/>
          </w:rPr>
          <w:t>仪器内部的某些关键材料会随时间发生物理或化学性质的改变。例如，电子仪器中使用的电阻器，其阻值可能会因为长时间的电流通过而发生微小变化，这可能导致电路的工作点发生偏移，从而引起零点移动。</w:t>
        </w:r>
      </w:ins>
    </w:p>
    <w:p w:rsidR="0062545B" w:rsidRPr="0062545B" w:rsidRDefault="0062545B" w:rsidP="0062545B">
      <w:pPr>
        <w:numPr>
          <w:ilvl w:val="1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293266"/>
        <w:spacing w:before="100" w:beforeAutospacing="1" w:after="100" w:afterAutospacing="1" w:line="420" w:lineRule="atLeast"/>
        <w:ind w:left="0"/>
        <w:rPr>
          <w:ins w:id="60" w:author="Microsoft account" w:date="2025-05-15T09:56:00Z"/>
          <w:rFonts w:ascii="微软雅黑" w:eastAsia="微软雅黑" w:hAnsi="微软雅黑" w:cs="Times New Roman" w:hint="eastAsia"/>
          <w:color w:val="CDD5FF"/>
          <w:sz w:val="21"/>
          <w:szCs w:val="21"/>
        </w:rPr>
      </w:pPr>
      <w:ins w:id="61" w:author="Microsoft account" w:date="2025-05-15T09:56:00Z">
        <w:r w:rsidRPr="0062545B">
          <w:rPr>
            <w:rFonts w:ascii="微软雅黑" w:eastAsia="微软雅黑" w:hAnsi="微软雅黑" w:cs="Times New Roman" w:hint="eastAsia"/>
            <w:color w:val="CDD5FF"/>
            <w:sz w:val="21"/>
            <w:szCs w:val="21"/>
          </w:rPr>
          <w:t>传感器中的敏感材料也会出现性能漂移。比如，湿度传感器中的高分子材料在长期使用后，可能会因为吸附环境中的杂质或发生老化，导致其对湿度的响应特性发生改变，零点出现移动。</w:t>
        </w:r>
      </w:ins>
    </w:p>
    <w:p w:rsidR="0062545B" w:rsidRPr="0062545B" w:rsidRDefault="0062545B" w:rsidP="0062545B">
      <w:pPr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293266"/>
        <w:spacing w:before="100" w:beforeAutospacing="1" w:after="100" w:afterAutospacing="1" w:line="420" w:lineRule="atLeast"/>
        <w:ind w:left="0"/>
        <w:rPr>
          <w:ins w:id="62" w:author="Microsoft account" w:date="2025-05-15T09:56:00Z"/>
          <w:rFonts w:ascii="微软雅黑" w:eastAsia="微软雅黑" w:hAnsi="微软雅黑" w:cs="Times New Roman" w:hint="eastAsia"/>
          <w:color w:val="CDD5FF"/>
          <w:sz w:val="21"/>
          <w:szCs w:val="21"/>
        </w:rPr>
      </w:pPr>
      <w:ins w:id="63" w:author="Microsoft account" w:date="2025-05-15T09:56:00Z">
        <w:r w:rsidRPr="0062545B">
          <w:rPr>
            <w:rFonts w:ascii="微软雅黑" w:eastAsia="微软雅黑" w:hAnsi="微软雅黑" w:cs="Times New Roman" w:hint="eastAsia"/>
            <w:b/>
            <w:bCs/>
            <w:color w:val="CDD5FF"/>
            <w:sz w:val="21"/>
            <w:szCs w:val="21"/>
            <w:bdr w:val="single" w:sz="2" w:space="0" w:color="auto" w:frame="1"/>
          </w:rPr>
          <w:t>机械部件磨损</w:t>
        </w:r>
      </w:ins>
    </w:p>
    <w:p w:rsidR="0062545B" w:rsidRPr="0062545B" w:rsidRDefault="0062545B" w:rsidP="0062545B">
      <w:pPr>
        <w:numPr>
          <w:ilvl w:val="1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293266"/>
        <w:spacing w:before="100" w:beforeAutospacing="1" w:after="100" w:afterAutospacing="1" w:line="420" w:lineRule="atLeast"/>
        <w:ind w:left="0"/>
        <w:rPr>
          <w:ins w:id="64" w:author="Microsoft account" w:date="2025-05-15T09:56:00Z"/>
          <w:rFonts w:ascii="微软雅黑" w:eastAsia="微软雅黑" w:hAnsi="微软雅黑" w:cs="Times New Roman" w:hint="eastAsia"/>
          <w:color w:val="CDD5FF"/>
          <w:sz w:val="21"/>
          <w:szCs w:val="21"/>
        </w:rPr>
      </w:pPr>
      <w:ins w:id="65" w:author="Microsoft account" w:date="2025-05-15T09:56:00Z">
        <w:r w:rsidRPr="0062545B">
          <w:rPr>
            <w:rFonts w:ascii="微软雅黑" w:eastAsia="微软雅黑" w:hAnsi="微软雅黑" w:cs="Times New Roman" w:hint="eastAsia"/>
            <w:color w:val="CDD5FF"/>
            <w:sz w:val="21"/>
            <w:szCs w:val="21"/>
          </w:rPr>
          <w:t>对于包含机械结构的仪器，如天平、卡尺等，机械部件的磨损是导致零点移动的常见原因。天平的刀口在长时间使用后会逐渐磨损，使得天平的平衡状态发生变化，零点位置可能会偏离初始值。</w:t>
        </w:r>
      </w:ins>
    </w:p>
    <w:p w:rsidR="0062545B" w:rsidRPr="0062545B" w:rsidRDefault="0062545B" w:rsidP="0062545B">
      <w:pPr>
        <w:numPr>
          <w:ilvl w:val="1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293266"/>
        <w:spacing w:before="100" w:beforeAutospacing="1" w:after="100" w:afterAutospacing="1" w:line="420" w:lineRule="atLeast"/>
        <w:ind w:left="0"/>
        <w:rPr>
          <w:ins w:id="66" w:author="Microsoft account" w:date="2025-05-15T09:56:00Z"/>
          <w:rFonts w:ascii="微软雅黑" w:eastAsia="微软雅黑" w:hAnsi="微软雅黑" w:cs="Times New Roman" w:hint="eastAsia"/>
          <w:color w:val="CDD5FF"/>
          <w:sz w:val="21"/>
          <w:szCs w:val="21"/>
        </w:rPr>
      </w:pPr>
      <w:ins w:id="67" w:author="Microsoft account" w:date="2025-05-15T09:56:00Z">
        <w:r w:rsidRPr="0062545B">
          <w:rPr>
            <w:rFonts w:ascii="微软雅黑" w:eastAsia="微软雅黑" w:hAnsi="微软雅黑" w:cs="Times New Roman" w:hint="eastAsia"/>
            <w:color w:val="CDD5FF"/>
            <w:sz w:val="21"/>
            <w:szCs w:val="21"/>
          </w:rPr>
          <w:t>卡尺的测量爪在频繁使用过程中会受到摩擦，导致其测量精度下降，零点也可能发生移动。</w:t>
        </w:r>
      </w:ins>
    </w:p>
    <w:p w:rsidR="0062545B" w:rsidRPr="0062545B" w:rsidRDefault="0062545B" w:rsidP="0062545B">
      <w:pPr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293266"/>
        <w:spacing w:before="100" w:beforeAutospacing="1" w:after="100" w:afterAutospacing="1" w:line="420" w:lineRule="atLeast"/>
        <w:ind w:left="0"/>
        <w:rPr>
          <w:ins w:id="68" w:author="Microsoft account" w:date="2025-05-15T09:56:00Z"/>
          <w:rFonts w:ascii="微软雅黑" w:eastAsia="微软雅黑" w:hAnsi="微软雅黑" w:cs="Times New Roman" w:hint="eastAsia"/>
          <w:color w:val="CDD5FF"/>
          <w:sz w:val="21"/>
          <w:szCs w:val="21"/>
        </w:rPr>
      </w:pPr>
      <w:ins w:id="69" w:author="Microsoft account" w:date="2025-05-15T09:56:00Z">
        <w:r w:rsidRPr="0062545B">
          <w:rPr>
            <w:rFonts w:ascii="微软雅黑" w:eastAsia="微软雅黑" w:hAnsi="微软雅黑" w:cs="Times New Roman" w:hint="eastAsia"/>
            <w:b/>
            <w:bCs/>
            <w:color w:val="CDD5FF"/>
            <w:sz w:val="21"/>
            <w:szCs w:val="21"/>
            <w:bdr w:val="single" w:sz="2" w:space="0" w:color="auto" w:frame="1"/>
          </w:rPr>
          <w:t>环境因素影响</w:t>
        </w:r>
      </w:ins>
    </w:p>
    <w:p w:rsidR="0062545B" w:rsidRPr="0062545B" w:rsidRDefault="0062545B" w:rsidP="0062545B">
      <w:pPr>
        <w:numPr>
          <w:ilvl w:val="1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293266"/>
        <w:spacing w:before="100" w:beforeAutospacing="1" w:after="100" w:afterAutospacing="1" w:line="420" w:lineRule="atLeast"/>
        <w:ind w:left="0"/>
        <w:rPr>
          <w:ins w:id="70" w:author="Microsoft account" w:date="2025-05-15T09:56:00Z"/>
          <w:rFonts w:ascii="微软雅黑" w:eastAsia="微软雅黑" w:hAnsi="微软雅黑" w:cs="Times New Roman" w:hint="eastAsia"/>
          <w:color w:val="CDD5FF"/>
          <w:sz w:val="21"/>
          <w:szCs w:val="21"/>
        </w:rPr>
      </w:pPr>
      <w:ins w:id="71" w:author="Microsoft account" w:date="2025-05-15T09:56:00Z">
        <w:r w:rsidRPr="0062545B">
          <w:rPr>
            <w:rFonts w:ascii="微软雅黑" w:eastAsia="微软雅黑" w:hAnsi="微软雅黑" w:cs="Times New Roman" w:hint="eastAsia"/>
            <w:color w:val="CDD5FF"/>
            <w:sz w:val="21"/>
            <w:szCs w:val="21"/>
          </w:rPr>
          <w:t>仪器使用环境中的温度、湿度、气压等因素随时间的变化会对仪器产生影响。温度的变化会引起仪器内部材料的热胀冷缩，导致部件的位置和尺寸发生改变，从而影响零点。例如，光学仪器中的镜片在温度变化时可能会发生微小的变形，使得光路发生偏移，进而导致测量零点的变化。</w:t>
        </w:r>
      </w:ins>
    </w:p>
    <w:p w:rsidR="0062545B" w:rsidRPr="0062545B" w:rsidRDefault="0062545B" w:rsidP="0062545B">
      <w:pPr>
        <w:numPr>
          <w:ilvl w:val="1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293266"/>
        <w:spacing w:before="100" w:beforeAutospacing="1" w:after="100" w:afterAutospacing="1" w:line="420" w:lineRule="atLeast"/>
        <w:ind w:left="0"/>
        <w:rPr>
          <w:ins w:id="72" w:author="Microsoft account" w:date="2025-05-15T09:56:00Z"/>
          <w:rFonts w:ascii="微软雅黑" w:eastAsia="微软雅黑" w:hAnsi="微软雅黑" w:cs="Times New Roman" w:hint="eastAsia"/>
          <w:color w:val="CDD5FF"/>
          <w:sz w:val="21"/>
          <w:szCs w:val="21"/>
        </w:rPr>
      </w:pPr>
      <w:ins w:id="73" w:author="Microsoft account" w:date="2025-05-15T09:56:00Z">
        <w:r w:rsidRPr="0062545B">
          <w:rPr>
            <w:rFonts w:ascii="微软雅黑" w:eastAsia="微软雅黑" w:hAnsi="微软雅黑" w:cs="Times New Roman" w:hint="eastAsia"/>
            <w:color w:val="CDD5FF"/>
            <w:sz w:val="21"/>
            <w:szCs w:val="21"/>
          </w:rPr>
          <w:t>湿度的长期作用可能会使仪器内部的电子元件受潮，影响其电气性能，导致零点不稳定。</w:t>
        </w:r>
      </w:ins>
    </w:p>
    <w:p w:rsidR="0062545B" w:rsidRPr="0062545B" w:rsidRDefault="0062545B" w:rsidP="0062545B">
      <w:pPr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293266"/>
        <w:spacing w:before="100" w:beforeAutospacing="1" w:after="100" w:afterAutospacing="1" w:line="420" w:lineRule="atLeast"/>
        <w:ind w:left="0"/>
        <w:rPr>
          <w:ins w:id="74" w:author="Microsoft account" w:date="2025-05-15T09:56:00Z"/>
          <w:rFonts w:ascii="微软雅黑" w:eastAsia="微软雅黑" w:hAnsi="微软雅黑" w:cs="Times New Roman" w:hint="eastAsia"/>
          <w:color w:val="CDD5FF"/>
          <w:sz w:val="21"/>
          <w:szCs w:val="21"/>
        </w:rPr>
      </w:pPr>
      <w:ins w:id="75" w:author="Microsoft account" w:date="2025-05-15T09:56:00Z">
        <w:r w:rsidRPr="0062545B">
          <w:rPr>
            <w:rFonts w:ascii="微软雅黑" w:eastAsia="微软雅黑" w:hAnsi="微软雅黑" w:cs="Times New Roman" w:hint="eastAsia"/>
            <w:b/>
            <w:bCs/>
            <w:color w:val="CDD5FF"/>
            <w:sz w:val="21"/>
            <w:szCs w:val="21"/>
            <w:bdr w:val="single" w:sz="2" w:space="0" w:color="auto" w:frame="1"/>
          </w:rPr>
          <w:t>电气元件老化</w:t>
        </w:r>
      </w:ins>
    </w:p>
    <w:p w:rsidR="0062545B" w:rsidRPr="0062545B" w:rsidRDefault="0062545B" w:rsidP="0062545B">
      <w:pPr>
        <w:numPr>
          <w:ilvl w:val="1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293266"/>
        <w:spacing w:before="100" w:beforeAutospacing="1" w:after="100" w:afterAutospacing="1" w:line="420" w:lineRule="atLeast"/>
        <w:ind w:left="0"/>
        <w:rPr>
          <w:ins w:id="76" w:author="Microsoft account" w:date="2025-05-15T09:56:00Z"/>
          <w:rFonts w:ascii="微软雅黑" w:eastAsia="微软雅黑" w:hAnsi="微软雅黑" w:cs="Times New Roman" w:hint="eastAsia"/>
          <w:color w:val="CDD5FF"/>
          <w:sz w:val="21"/>
          <w:szCs w:val="21"/>
        </w:rPr>
      </w:pPr>
      <w:ins w:id="77" w:author="Microsoft account" w:date="2025-05-15T09:56:00Z">
        <w:r w:rsidRPr="0062545B">
          <w:rPr>
            <w:rFonts w:ascii="微软雅黑" w:eastAsia="微软雅黑" w:hAnsi="微软雅黑" w:cs="Times New Roman" w:hint="eastAsia"/>
            <w:color w:val="CDD5FF"/>
            <w:sz w:val="21"/>
            <w:szCs w:val="21"/>
          </w:rPr>
          <w:t>电子仪器中的各种电气元件，如电容、晶体管等，在长时间工作后会逐渐老化。电容的电容值可能会随着时间的推移而发生变化，晶体管的放大倍数等参数也可能会发生漂移，这些都会影响仪器的电路性能，导致零点移动。</w:t>
        </w:r>
      </w:ins>
    </w:p>
    <w:p w:rsidR="0062545B" w:rsidRDefault="0062545B">
      <w:pPr>
        <w:rPr>
          <w:rFonts w:hint="eastAsia"/>
        </w:rPr>
      </w:pPr>
    </w:p>
    <w:sectPr w:rsidR="0062545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0018"/>
    <w:multiLevelType w:val="hybridMultilevel"/>
    <w:tmpl w:val="9D38F930"/>
    <w:lvl w:ilvl="0" w:tplc="80360D6E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006DD"/>
    <w:multiLevelType w:val="multilevel"/>
    <w:tmpl w:val="EB2A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account">
    <w15:presenceInfo w15:providerId="Windows Live" w15:userId="04a01425490dedf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EAD"/>
    <w:rsid w:val="00202EAD"/>
    <w:rsid w:val="005B14D9"/>
    <w:rsid w:val="0062545B"/>
    <w:rsid w:val="00B05630"/>
    <w:rsid w:val="00C87EFD"/>
    <w:rsid w:val="00E1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3F80F6-DECF-4D96-92F2-39643A6B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545B"/>
    <w:rPr>
      <w:b/>
      <w:bCs/>
    </w:rPr>
  </w:style>
  <w:style w:type="paragraph" w:styleId="ListParagraph">
    <w:name w:val="List Paragraph"/>
    <w:basedOn w:val="Normal"/>
    <w:uiPriority w:val="34"/>
    <w:qFormat/>
    <w:rsid w:val="006254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4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4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Microsoft account</cp:lastModifiedBy>
  <cp:revision>4</cp:revision>
  <dcterms:created xsi:type="dcterms:W3CDTF">2025-05-15T03:00:00Z</dcterms:created>
  <dcterms:modified xsi:type="dcterms:W3CDTF">2025-05-15T03:03:00Z</dcterms:modified>
</cp:coreProperties>
</file>